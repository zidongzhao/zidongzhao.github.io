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24C20" w14:textId="77777777" w:rsidR="00431B60" w:rsidRPr="00431B60" w:rsidRDefault="00431B60" w:rsidP="00431B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1B60">
        <w:rPr>
          <w:rFonts w:ascii="Times New Roman" w:eastAsia="Times New Roman" w:hAnsi="Times New Roman" w:cs="Times New Roman"/>
          <w:b/>
          <w:bCs/>
          <w:sz w:val="24"/>
          <w:szCs w:val="24"/>
        </w:rPr>
        <w:t>Accurate and individualized social prediction</w:t>
      </w:r>
    </w:p>
    <w:p w14:paraId="66FF5458" w14:textId="1519300A" w:rsidR="00431B60" w:rsidRPr="00431B60" w:rsidRDefault="00431B60" w:rsidP="00431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del w:id="0" w:author="Austin Mueller" w:date="2020-08-09T14:28:00Z">
        <w:r w:rsidRPr="00431B60" w:rsidDel="00A13293">
          <w:rPr>
            <w:rFonts w:ascii="Times New Roman" w:eastAsia="Times New Roman" w:hAnsi="Times New Roman" w:cs="Times New Roman"/>
            <w:sz w:val="24"/>
            <w:szCs w:val="24"/>
          </w:rPr>
          <w:delText>Our social dealings each day</w:delText>
        </w:r>
      </w:del>
      <w:ins w:id="1" w:author="Austin Mueller" w:date="2020-08-09T14:28:00Z">
        <w:r w:rsidR="00A13293">
          <w:rPr>
            <w:rFonts w:ascii="Times New Roman" w:eastAsia="Times New Roman" w:hAnsi="Times New Roman" w:cs="Times New Roman"/>
            <w:sz w:val="24"/>
            <w:szCs w:val="24"/>
          </w:rPr>
          <w:t>Our routine social lives</w:t>
        </w:r>
      </w:ins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del w:id="2" w:author="Austin Mueller" w:date="2020-08-09T14:28:00Z">
        <w:r w:rsidRPr="00431B60" w:rsidDel="00A13293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flush with information and </w:t>
      </w:r>
      <w:commentRangeStart w:id="3"/>
      <w:r w:rsidRPr="00431B60">
        <w:rPr>
          <w:rFonts w:ascii="Times New Roman" w:eastAsia="Times New Roman" w:hAnsi="Times New Roman" w:cs="Times New Roman"/>
          <w:sz w:val="24"/>
          <w:szCs w:val="24"/>
        </w:rPr>
        <w:t>demands</w:t>
      </w:r>
      <w:commentRangeEnd w:id="3"/>
      <w:r w:rsidR="00A13293">
        <w:rPr>
          <w:rStyle w:val="CommentReference"/>
        </w:rPr>
        <w:commentReference w:id="3"/>
      </w:r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. It’s simply not </w:t>
      </w:r>
      <w:commentRangeStart w:id="4"/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enough </w:t>
      </w:r>
      <w:commentRangeEnd w:id="4"/>
      <w:r w:rsidR="00A13293">
        <w:rPr>
          <w:rStyle w:val="CommentReference"/>
        </w:rPr>
        <w:commentReference w:id="4"/>
      </w:r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to passively react to the sights and sounds other people </w:t>
      </w:r>
      <w:commentRangeStart w:id="5"/>
      <w:del w:id="6" w:author="Austin Mueller" w:date="2020-08-09T14:29:00Z">
        <w:r w:rsidRPr="00431B60" w:rsidDel="00A13293">
          <w:rPr>
            <w:rFonts w:ascii="Times New Roman" w:eastAsia="Times New Roman" w:hAnsi="Times New Roman" w:cs="Times New Roman"/>
            <w:sz w:val="24"/>
            <w:szCs w:val="24"/>
          </w:rPr>
          <w:delText xml:space="preserve">so generously </w:delText>
        </w:r>
      </w:del>
      <w:commentRangeEnd w:id="5"/>
      <w:r w:rsidR="00A13293">
        <w:rPr>
          <w:rStyle w:val="CommentReference"/>
        </w:rPr>
        <w:commentReference w:id="5"/>
      </w:r>
      <w:commentRangeStart w:id="7"/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provide </w:t>
      </w:r>
      <w:commentRangeEnd w:id="7"/>
      <w:r w:rsidR="00A13293">
        <w:rPr>
          <w:rStyle w:val="CommentReference"/>
        </w:rPr>
        <w:commentReference w:id="7"/>
      </w:r>
      <w:r w:rsidRPr="00431B60">
        <w:rPr>
          <w:rFonts w:ascii="Times New Roman" w:eastAsia="Times New Roman" w:hAnsi="Times New Roman" w:cs="Times New Roman"/>
          <w:sz w:val="24"/>
          <w:szCs w:val="24"/>
        </w:rPr>
        <w:t>us. Social savviness requires that we anticipate others’ thoughts, feelings, and actions</w:t>
      </w:r>
      <w:del w:id="8" w:author="Austin Mueller" w:date="2020-08-09T14:30:00Z">
        <w:r w:rsidRPr="00431B60" w:rsidDel="00A13293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commentRangeStart w:id="9"/>
        <w:r w:rsidRPr="00431B60" w:rsidDel="00A13293">
          <w:rPr>
            <w:rFonts w:ascii="Times New Roman" w:eastAsia="Times New Roman" w:hAnsi="Times New Roman" w:cs="Times New Roman"/>
            <w:sz w:val="24"/>
            <w:szCs w:val="24"/>
          </w:rPr>
          <w:delText>before they take place</w:delText>
        </w:r>
      </w:del>
      <w:commentRangeEnd w:id="9"/>
      <w:r w:rsidR="00A13293">
        <w:rPr>
          <w:rStyle w:val="CommentReference"/>
        </w:rPr>
        <w:commentReference w:id="9"/>
      </w:r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0"/>
      <w:r w:rsidRPr="00431B60">
        <w:rPr>
          <w:rFonts w:ascii="Times New Roman" w:eastAsia="Times New Roman" w:hAnsi="Times New Roman" w:cs="Times New Roman"/>
          <w:sz w:val="24"/>
          <w:szCs w:val="24"/>
        </w:rPr>
        <w:t>To do so</w:t>
      </w:r>
      <w:commentRangeEnd w:id="10"/>
      <w:r w:rsidR="00A13293">
        <w:rPr>
          <w:rStyle w:val="CommentReference"/>
        </w:rPr>
        <w:commentReference w:id="10"/>
      </w:r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, we need to understand how people </w:t>
      </w:r>
      <w:del w:id="11" w:author="Austin Mueller" w:date="2020-08-09T14:31:00Z">
        <w:r w:rsidRPr="00431B60" w:rsidDel="00A13293">
          <w:rPr>
            <w:rFonts w:ascii="Times New Roman" w:eastAsia="Times New Roman" w:hAnsi="Times New Roman" w:cs="Times New Roman"/>
            <w:sz w:val="24"/>
            <w:szCs w:val="24"/>
          </w:rPr>
          <w:delText xml:space="preserve">generally </w:delText>
        </w:r>
      </w:del>
      <w:r w:rsidRPr="00431B60">
        <w:rPr>
          <w:rFonts w:ascii="Times New Roman" w:eastAsia="Times New Roman" w:hAnsi="Times New Roman" w:cs="Times New Roman"/>
          <w:sz w:val="24"/>
          <w:szCs w:val="24"/>
        </w:rPr>
        <w:t>think and behave</w:t>
      </w:r>
      <w:ins w:id="12" w:author="Austin Mueller" w:date="2020-08-09T14:31:00Z">
        <w:r w:rsidR="00A13293">
          <w:rPr>
            <w:rFonts w:ascii="Times New Roman" w:eastAsia="Times New Roman" w:hAnsi="Times New Roman" w:cs="Times New Roman"/>
            <w:sz w:val="24"/>
            <w:szCs w:val="24"/>
          </w:rPr>
          <w:t xml:space="preserve"> in general</w:t>
        </w:r>
      </w:ins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, as well as how a specific </w:t>
      </w:r>
      <w:commentRangeStart w:id="13"/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partner </w:t>
      </w:r>
      <w:commentRangeEnd w:id="13"/>
      <w:r w:rsidR="00A13293">
        <w:rPr>
          <w:rStyle w:val="CommentReference"/>
        </w:rPr>
        <w:commentReference w:id="13"/>
      </w:r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might deviate from such patterns. My research </w:t>
      </w:r>
      <w:commentRangeStart w:id="14"/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investigates </w:t>
      </w:r>
      <w:commentRangeEnd w:id="14"/>
      <w:r w:rsidR="00A13293">
        <w:rPr>
          <w:rStyle w:val="CommentReference"/>
        </w:rPr>
        <w:commentReference w:id="14"/>
      </w:r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whether people can </w:t>
      </w:r>
      <w:del w:id="15" w:author="Austin Mueller" w:date="2020-08-09T14:34:00Z">
        <w:r w:rsidRPr="00431B60" w:rsidDel="00A13293">
          <w:rPr>
            <w:rFonts w:ascii="Times New Roman" w:eastAsia="Times New Roman" w:hAnsi="Times New Roman" w:cs="Times New Roman"/>
            <w:sz w:val="24"/>
            <w:szCs w:val="24"/>
          </w:rPr>
          <w:delText xml:space="preserve">tune </w:delText>
        </w:r>
      </w:del>
      <w:ins w:id="16" w:author="Austin Mueller" w:date="2020-08-09T14:34:00Z">
        <w:r w:rsidR="00A13293">
          <w:rPr>
            <w:rFonts w:ascii="Times New Roman" w:eastAsia="Times New Roman" w:hAnsi="Times New Roman" w:cs="Times New Roman"/>
            <w:sz w:val="24"/>
            <w:szCs w:val="24"/>
          </w:rPr>
          <w:t>apply, refine,</w:t>
        </w:r>
      </w:ins>
      <w:ins w:id="17" w:author="Austin Mueller" w:date="2020-08-09T14:35:00Z">
        <w:r w:rsidR="00A13293">
          <w:rPr>
            <w:rFonts w:ascii="Times New Roman" w:eastAsia="Times New Roman" w:hAnsi="Times New Roman" w:cs="Times New Roman"/>
            <w:sz w:val="24"/>
            <w:szCs w:val="24"/>
          </w:rPr>
          <w:t xml:space="preserve"> draw from, extrapolate from</w:t>
        </w:r>
      </w:ins>
      <w:ins w:id="18" w:author="Austin Mueller" w:date="2020-08-09T14:34:00Z">
        <w:r w:rsidR="00A13293" w:rsidRPr="00431B6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their general social knowledge </w:t>
      </w:r>
      <w:del w:id="19" w:author="Austin Mueller" w:date="2020-08-09T14:34:00Z">
        <w:r w:rsidRPr="00431B60" w:rsidDel="00A13293">
          <w:rPr>
            <w:rFonts w:ascii="Times New Roman" w:eastAsia="Times New Roman" w:hAnsi="Times New Roman" w:cs="Times New Roman"/>
            <w:sz w:val="24"/>
            <w:szCs w:val="24"/>
          </w:rPr>
          <w:delText>(e.g. about the temporal dynamics of others’ mental states)</w:delText>
        </w:r>
      </w:del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del w:id="20" w:author="Austin Mueller" w:date="2020-08-09T14:35:00Z">
        <w:r w:rsidRPr="00431B60" w:rsidDel="00A13293">
          <w:rPr>
            <w:rFonts w:ascii="Times New Roman" w:eastAsia="Times New Roman" w:hAnsi="Times New Roman" w:cs="Times New Roman"/>
            <w:sz w:val="24"/>
            <w:szCs w:val="24"/>
          </w:rPr>
          <w:delText xml:space="preserve">make </w:delText>
        </w:r>
      </w:del>
      <w:r w:rsidRPr="00431B60">
        <w:rPr>
          <w:rFonts w:ascii="Times New Roman" w:eastAsia="Times New Roman" w:hAnsi="Times New Roman" w:cs="Times New Roman"/>
          <w:sz w:val="24"/>
          <w:szCs w:val="24"/>
        </w:rPr>
        <w:t>accurate</w:t>
      </w:r>
      <w:ins w:id="21" w:author="Austin Mueller" w:date="2020-08-09T14:35:00Z">
        <w:r w:rsidR="00A13293">
          <w:rPr>
            <w:rFonts w:ascii="Times New Roman" w:eastAsia="Times New Roman" w:hAnsi="Times New Roman" w:cs="Times New Roman"/>
            <w:sz w:val="24"/>
            <w:szCs w:val="24"/>
          </w:rPr>
          <w:t>ly</w:t>
        </w:r>
      </w:ins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 predict</w:t>
      </w:r>
      <w:del w:id="22" w:author="Austin Mueller" w:date="2020-08-09T14:35:00Z">
        <w:r w:rsidRPr="00431B60" w:rsidDel="00A13293">
          <w:rPr>
            <w:rFonts w:ascii="Times New Roman" w:eastAsia="Times New Roman" w:hAnsi="Times New Roman" w:cs="Times New Roman"/>
            <w:sz w:val="24"/>
            <w:szCs w:val="24"/>
          </w:rPr>
          <w:delText>ions</w:delText>
        </w:r>
      </w:del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3" w:author="Austin Mueller" w:date="2020-08-09T14:35:00Z">
        <w:r w:rsidRPr="00431B60" w:rsidDel="00A13293">
          <w:rPr>
            <w:rFonts w:ascii="Times New Roman" w:eastAsia="Times New Roman" w:hAnsi="Times New Roman" w:cs="Times New Roman"/>
            <w:sz w:val="24"/>
            <w:szCs w:val="24"/>
          </w:rPr>
          <w:delText xml:space="preserve">about </w:delText>
        </w:r>
      </w:del>
      <w:ins w:id="24" w:author="Austin Mueller" w:date="2020-08-09T14:35:00Z">
        <w:r w:rsidR="00A13293">
          <w:rPr>
            <w:rFonts w:ascii="Times New Roman" w:eastAsia="Times New Roman" w:hAnsi="Times New Roman" w:cs="Times New Roman"/>
            <w:sz w:val="24"/>
            <w:szCs w:val="24"/>
          </w:rPr>
          <w:t xml:space="preserve"> the behavior of </w:t>
        </w:r>
      </w:ins>
      <w:r w:rsidRPr="00431B60">
        <w:rPr>
          <w:rFonts w:ascii="Times New Roman" w:eastAsia="Times New Roman" w:hAnsi="Times New Roman" w:cs="Times New Roman"/>
          <w:sz w:val="24"/>
          <w:szCs w:val="24"/>
        </w:rPr>
        <w:t>specific individuals, as well as the consequences of accuracy</w:t>
      </w:r>
      <w:ins w:id="25" w:author="Austin Mueller" w:date="2020-08-09T14:38:00Z">
        <w:r w:rsidR="00A13293">
          <w:rPr>
            <w:rFonts w:ascii="Times New Roman" w:eastAsia="Times New Roman" w:hAnsi="Times New Roman" w:cs="Times New Roman"/>
            <w:sz w:val="24"/>
            <w:szCs w:val="24"/>
          </w:rPr>
          <w:t xml:space="preserve"> and inaccuracy</w:t>
        </w:r>
      </w:ins>
      <w:r w:rsidRPr="00431B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53A34F" w14:textId="77777777" w:rsidR="00431B60" w:rsidRPr="00431B60" w:rsidRDefault="00431B60" w:rsidP="00431B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1B60">
        <w:rPr>
          <w:rFonts w:ascii="Times New Roman" w:eastAsia="Times New Roman" w:hAnsi="Times New Roman" w:cs="Times New Roman"/>
          <w:b/>
          <w:bCs/>
          <w:sz w:val="24"/>
          <w:szCs w:val="24"/>
        </w:rPr>
        <w:t>Knowledge structures for quick social induction</w:t>
      </w:r>
    </w:p>
    <w:p w14:paraId="5FAD0AC1" w14:textId="2AF913A0" w:rsidR="00431B60" w:rsidRPr="00431B60" w:rsidRDefault="00431B60" w:rsidP="00431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Despite </w:t>
      </w:r>
      <w:del w:id="26" w:author="Austin Mueller" w:date="2020-08-09T14:38:00Z">
        <w:r w:rsidRPr="00431B60" w:rsidDel="00A13293">
          <w:rPr>
            <w:rFonts w:ascii="Times New Roman" w:eastAsia="Times New Roman" w:hAnsi="Times New Roman" w:cs="Times New Roman"/>
            <w:sz w:val="24"/>
            <w:szCs w:val="24"/>
          </w:rPr>
          <w:delText xml:space="preserve">the </w:delText>
        </w:r>
      </w:del>
      <w:r w:rsidRPr="00431B60">
        <w:rPr>
          <w:rFonts w:ascii="Times New Roman" w:eastAsia="Times New Roman" w:hAnsi="Times New Roman" w:cs="Times New Roman"/>
          <w:sz w:val="24"/>
          <w:szCs w:val="24"/>
        </w:rPr>
        <w:t>wide</w:t>
      </w:r>
      <w:del w:id="27" w:author="Austin Mueller" w:date="2020-08-09T14:38:00Z">
        <w:r w:rsidRPr="00431B60" w:rsidDel="00A13293">
          <w:rPr>
            <w:rFonts w:ascii="Times New Roman" w:eastAsia="Times New Roman" w:hAnsi="Times New Roman" w:cs="Times New Roman"/>
            <w:sz w:val="24"/>
            <w:szCs w:val="24"/>
          </w:rPr>
          <w:delText>-ranging</w:delText>
        </w:r>
      </w:del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 variation across individuals, people </w:t>
      </w:r>
      <w:ins w:id="28" w:author="Austin Mueller" w:date="2020-08-09T14:39:00Z">
        <w:r w:rsidR="00A13293">
          <w:rPr>
            <w:rFonts w:ascii="Times New Roman" w:eastAsia="Times New Roman" w:hAnsi="Times New Roman" w:cs="Times New Roman"/>
            <w:sz w:val="24"/>
            <w:szCs w:val="24"/>
          </w:rPr>
          <w:t xml:space="preserve">typically learn </w:t>
        </w:r>
      </w:ins>
      <w:del w:id="29" w:author="Austin Mueller" w:date="2020-08-09T14:39:00Z">
        <w:r w:rsidRPr="00431B60" w:rsidDel="00A13293">
          <w:rPr>
            <w:rFonts w:ascii="Times New Roman" w:eastAsia="Times New Roman" w:hAnsi="Times New Roman" w:cs="Times New Roman"/>
            <w:sz w:val="24"/>
            <w:szCs w:val="24"/>
          </w:rPr>
          <w:delText>manage</w:delText>
        </w:r>
      </w:del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 to accurately tailor their predictions </w:t>
      </w:r>
      <w:del w:id="30" w:author="Austin Mueller" w:date="2020-08-09T14:39:00Z">
        <w:r w:rsidRPr="00431B60" w:rsidDel="00A13293">
          <w:rPr>
            <w:rFonts w:ascii="Times New Roman" w:eastAsia="Times New Roman" w:hAnsi="Times New Roman" w:cs="Times New Roman"/>
            <w:sz w:val="24"/>
            <w:szCs w:val="24"/>
          </w:rPr>
          <w:delText xml:space="preserve">to </w:delText>
        </w:r>
      </w:del>
      <w:ins w:id="31" w:author="Austin Mueller" w:date="2020-08-09T14:39:00Z">
        <w:r w:rsidR="00A13293">
          <w:rPr>
            <w:rFonts w:ascii="Times New Roman" w:eastAsia="Times New Roman" w:hAnsi="Times New Roman" w:cs="Times New Roman"/>
            <w:sz w:val="24"/>
            <w:szCs w:val="24"/>
          </w:rPr>
          <w:t>of</w:t>
        </w:r>
        <w:r w:rsidR="00A13293" w:rsidRPr="00431B6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how a </w:t>
      </w:r>
      <w:del w:id="32" w:author="Austin Mueller" w:date="2020-08-09T14:41:00Z">
        <w:r w:rsidRPr="00431B60" w:rsidDel="00A13293">
          <w:rPr>
            <w:rFonts w:ascii="Times New Roman" w:eastAsia="Times New Roman" w:hAnsi="Times New Roman" w:cs="Times New Roman"/>
            <w:sz w:val="24"/>
            <w:szCs w:val="24"/>
          </w:rPr>
          <w:delText xml:space="preserve">specific </w:delText>
        </w:r>
      </w:del>
      <w:ins w:id="33" w:author="Austin Mueller" w:date="2020-08-09T14:41:00Z">
        <w:r w:rsidR="00A13293">
          <w:rPr>
            <w:rFonts w:ascii="Times New Roman" w:eastAsia="Times New Roman" w:hAnsi="Times New Roman" w:cs="Times New Roman"/>
            <w:sz w:val="24"/>
            <w:szCs w:val="24"/>
          </w:rPr>
          <w:t>regular/well-known/familiar</w:t>
        </w:r>
        <w:r w:rsidR="00A13293" w:rsidRPr="00431B6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partner’s thoughts and feelings might change over time. </w:t>
      </w:r>
      <w:del w:id="34" w:author="Austin Mueller" w:date="2020-08-09T14:42:00Z">
        <w:r w:rsidRPr="00431B60" w:rsidDel="00A13293">
          <w:rPr>
            <w:rFonts w:ascii="Times New Roman" w:eastAsia="Times New Roman" w:hAnsi="Times New Roman" w:cs="Times New Roman"/>
            <w:sz w:val="24"/>
            <w:szCs w:val="24"/>
          </w:rPr>
          <w:delText>What’s even more impressive</w:delText>
        </w:r>
      </w:del>
      <w:ins w:id="35" w:author="Austin Mueller" w:date="2020-08-09T14:42:00Z">
        <w:r w:rsidR="00A13293">
          <w:rPr>
            <w:rFonts w:ascii="Times New Roman" w:eastAsia="Times New Roman" w:hAnsi="Times New Roman" w:cs="Times New Roman"/>
            <w:sz w:val="24"/>
            <w:szCs w:val="24"/>
          </w:rPr>
          <w:t>More intriguingly</w:t>
        </w:r>
      </w:ins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, people </w:t>
      </w:r>
      <w:ins w:id="36" w:author="Austin Mueller" w:date="2020-08-09T14:42:00Z">
        <w:r w:rsidR="00A13293">
          <w:rPr>
            <w:rFonts w:ascii="Times New Roman" w:eastAsia="Times New Roman" w:hAnsi="Times New Roman" w:cs="Times New Roman"/>
            <w:sz w:val="24"/>
            <w:szCs w:val="24"/>
          </w:rPr>
          <w:t xml:space="preserve">also </w:t>
        </w:r>
      </w:ins>
      <w:del w:id="37" w:author="Austin Mueller" w:date="2020-08-09T14:42:00Z">
        <w:r w:rsidRPr="00431B60" w:rsidDel="00A13293">
          <w:rPr>
            <w:rFonts w:ascii="Times New Roman" w:eastAsia="Times New Roman" w:hAnsi="Times New Roman" w:cs="Times New Roman"/>
            <w:sz w:val="24"/>
            <w:szCs w:val="24"/>
          </w:rPr>
          <w:delText xml:space="preserve">manage to </w:delText>
        </w:r>
      </w:del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individuate their social predictions even for those with whom they only have very limited experiences. </w:t>
      </w:r>
      <w:del w:id="38" w:author="Austin Mueller" w:date="2020-08-09T14:43:00Z">
        <w:r w:rsidRPr="00431B60" w:rsidDel="00A13293">
          <w:rPr>
            <w:rFonts w:ascii="Times New Roman" w:eastAsia="Times New Roman" w:hAnsi="Times New Roman" w:cs="Times New Roman"/>
            <w:sz w:val="24"/>
            <w:szCs w:val="24"/>
          </w:rPr>
          <w:delText xml:space="preserve">Combining </w:delText>
        </w:r>
      </w:del>
      <w:ins w:id="39" w:author="Austin Mueller" w:date="2020-08-09T14:43:00Z">
        <w:r w:rsidR="00A13293">
          <w:rPr>
            <w:rFonts w:ascii="Times New Roman" w:eastAsia="Times New Roman" w:hAnsi="Times New Roman" w:cs="Times New Roman"/>
            <w:sz w:val="24"/>
            <w:szCs w:val="24"/>
          </w:rPr>
          <w:t>I combine</w:t>
        </w:r>
        <w:r w:rsidR="00A13293" w:rsidRPr="00431B6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431B60">
        <w:rPr>
          <w:rFonts w:ascii="Times New Roman" w:eastAsia="Times New Roman" w:hAnsi="Times New Roman" w:cs="Times New Roman"/>
          <w:sz w:val="24"/>
          <w:szCs w:val="24"/>
        </w:rPr>
        <w:t>probabilistic modeling and behavioral experiments</w:t>
      </w:r>
      <w:del w:id="40" w:author="Austin Mueller" w:date="2020-08-09T14:43:00Z">
        <w:r w:rsidRPr="00431B60" w:rsidDel="00A13293">
          <w:rPr>
            <w:rFonts w:ascii="Times New Roman" w:eastAsia="Times New Roman" w:hAnsi="Times New Roman" w:cs="Times New Roman"/>
            <w:sz w:val="24"/>
            <w:szCs w:val="24"/>
          </w:rPr>
          <w:delText>, I try</w:delText>
        </w:r>
      </w:del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 to understand </w:t>
      </w:r>
      <w:ins w:id="41" w:author="Austin Mueller" w:date="2020-08-09T14:44:00Z">
        <w:r w:rsidR="00A13293">
          <w:rPr>
            <w:rFonts w:ascii="Times New Roman" w:eastAsia="Times New Roman" w:hAnsi="Times New Roman" w:cs="Times New Roman"/>
            <w:sz w:val="24"/>
            <w:szCs w:val="24"/>
          </w:rPr>
          <w:t xml:space="preserve">(if and?) </w:t>
        </w:r>
      </w:ins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how </w:t>
      </w:r>
      <w:commentRangeStart w:id="42"/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structured mental representations </w:t>
      </w:r>
      <w:commentRangeEnd w:id="42"/>
      <w:r w:rsidR="00A13293">
        <w:rPr>
          <w:rStyle w:val="CommentReference"/>
        </w:rPr>
        <w:commentReference w:id="42"/>
      </w:r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might </w:t>
      </w:r>
      <w:del w:id="43" w:author="Austin Mueller" w:date="2020-08-09T14:44:00Z">
        <w:r w:rsidRPr="00431B60" w:rsidDel="00A13293">
          <w:rPr>
            <w:rFonts w:ascii="Times New Roman" w:eastAsia="Times New Roman" w:hAnsi="Times New Roman" w:cs="Times New Roman"/>
            <w:sz w:val="24"/>
            <w:szCs w:val="24"/>
          </w:rPr>
          <w:delText xml:space="preserve">accurately </w:delText>
        </w:r>
      </w:del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reflect </w:t>
      </w:r>
      <w:del w:id="44" w:author="Austin Mueller" w:date="2020-08-09T14:44:00Z">
        <w:r w:rsidRPr="00431B60" w:rsidDel="00A13293">
          <w:rPr>
            <w:rFonts w:ascii="Times New Roman" w:eastAsia="Times New Roman" w:hAnsi="Times New Roman" w:cs="Times New Roman"/>
            <w:sz w:val="24"/>
            <w:szCs w:val="24"/>
          </w:rPr>
          <w:delText xml:space="preserve">the </w:delText>
        </w:r>
      </w:del>
      <w:commentRangeStart w:id="45"/>
      <w:r w:rsidRPr="00431B60">
        <w:rPr>
          <w:rFonts w:ascii="Times New Roman" w:eastAsia="Times New Roman" w:hAnsi="Times New Roman" w:cs="Times New Roman"/>
          <w:sz w:val="24"/>
          <w:szCs w:val="24"/>
        </w:rPr>
        <w:t>statistical structures of the social world</w:t>
      </w:r>
      <w:commentRangeEnd w:id="45"/>
      <w:r w:rsidR="00A13293">
        <w:rPr>
          <w:rStyle w:val="CommentReference"/>
        </w:rPr>
        <w:commentReference w:id="45"/>
      </w:r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46" w:author="Austin Mueller" w:date="2020-08-09T14:46:00Z">
        <w:r w:rsidRPr="00431B60" w:rsidDel="00A13293">
          <w:rPr>
            <w:rFonts w:ascii="Times New Roman" w:eastAsia="Times New Roman" w:hAnsi="Times New Roman" w:cs="Times New Roman"/>
            <w:sz w:val="24"/>
            <w:szCs w:val="24"/>
          </w:rPr>
          <w:delText>and thus enable us to</w:delText>
        </w:r>
      </w:del>
      <w:ins w:id="47" w:author="Austin Mueller" w:date="2020-08-09T14:46:00Z">
        <w:r w:rsidR="00A13293">
          <w:rPr>
            <w:rFonts w:ascii="Times New Roman" w:eastAsia="Times New Roman" w:hAnsi="Times New Roman" w:cs="Times New Roman"/>
            <w:sz w:val="24"/>
            <w:szCs w:val="24"/>
          </w:rPr>
          <w:t>seeking avenues by which we may</w:t>
        </w:r>
      </w:ins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 rapidly extrapolate information about novel partners through inductive inference.</w:t>
      </w:r>
    </w:p>
    <w:p w14:paraId="0C826E1A" w14:textId="77777777" w:rsidR="00431B60" w:rsidRPr="00431B60" w:rsidRDefault="00431B60" w:rsidP="00431B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1B60">
        <w:rPr>
          <w:rFonts w:ascii="Times New Roman" w:eastAsia="Times New Roman" w:hAnsi="Times New Roman" w:cs="Times New Roman"/>
          <w:b/>
          <w:bCs/>
          <w:sz w:val="24"/>
          <w:szCs w:val="24"/>
        </w:rPr>
        <w:t>Social malleability of self-knowledge</w:t>
      </w:r>
    </w:p>
    <w:p w14:paraId="02C682B6" w14:textId="2DF5DE57" w:rsidR="00431B60" w:rsidRPr="00431B60" w:rsidRDefault="00431B60" w:rsidP="00431B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del w:id="48" w:author="Austin Mueller" w:date="2020-08-09T14:47:00Z">
        <w:r w:rsidRPr="00431B60" w:rsidDel="00A13293">
          <w:rPr>
            <w:rFonts w:ascii="Times New Roman" w:eastAsia="Times New Roman" w:hAnsi="Times New Roman" w:cs="Times New Roman"/>
            <w:sz w:val="24"/>
            <w:szCs w:val="24"/>
          </w:rPr>
          <w:delText>Our m</w:delText>
        </w:r>
      </w:del>
      <w:ins w:id="49" w:author="Austin Mueller" w:date="2020-08-09T14:47:00Z">
        <w:r w:rsidR="00A13293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emory, </w:t>
      </w:r>
      <w:del w:id="50" w:author="Austin Mueller" w:date="2020-08-09T14:47:00Z">
        <w:r w:rsidRPr="00431B60" w:rsidDel="00401CAC">
          <w:rPr>
            <w:rFonts w:ascii="Times New Roman" w:eastAsia="Times New Roman" w:hAnsi="Times New Roman" w:cs="Times New Roman"/>
            <w:sz w:val="24"/>
            <w:szCs w:val="24"/>
          </w:rPr>
          <w:delText>constituting much of how we know ourselves</w:delText>
        </w:r>
      </w:del>
      <w:ins w:id="51" w:author="Austin Mueller" w:date="2020-08-09T14:47:00Z">
        <w:r w:rsidR="00401CAC">
          <w:rPr>
            <w:rFonts w:ascii="Times New Roman" w:eastAsia="Times New Roman" w:hAnsi="Times New Roman" w:cs="Times New Roman"/>
            <w:sz w:val="24"/>
            <w:szCs w:val="24"/>
          </w:rPr>
          <w:t>and by extension, self-knowledge</w:t>
        </w:r>
      </w:ins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, is notoriously pliable. </w:t>
      </w:r>
      <w:ins w:id="52" w:author="Austin Mueller" w:date="2020-08-09T14:48:00Z">
        <w:r w:rsidR="00401CAC">
          <w:rPr>
            <w:rFonts w:ascii="Times New Roman" w:eastAsia="Times New Roman" w:hAnsi="Times New Roman" w:cs="Times New Roman"/>
            <w:sz w:val="24"/>
            <w:szCs w:val="24"/>
          </w:rPr>
          <w:t>When memories are recalled,</w:t>
        </w:r>
      </w:ins>
      <w:del w:id="53" w:author="Austin Mueller" w:date="2020-08-09T14:48:00Z">
        <w:r w:rsidRPr="00431B60" w:rsidDel="00401CAC">
          <w:rPr>
            <w:rFonts w:ascii="Times New Roman" w:eastAsia="Times New Roman" w:hAnsi="Times New Roman" w:cs="Times New Roman"/>
            <w:sz w:val="24"/>
            <w:szCs w:val="24"/>
          </w:rPr>
          <w:delText>Conjure up a memory, and it</w:delText>
        </w:r>
      </w:del>
      <w:ins w:id="54" w:author="Austin Mueller" w:date="2020-08-09T14:48:00Z">
        <w:r w:rsidR="00401CAC">
          <w:rPr>
            <w:rFonts w:ascii="Times New Roman" w:eastAsia="Times New Roman" w:hAnsi="Times New Roman" w:cs="Times New Roman"/>
            <w:sz w:val="24"/>
            <w:szCs w:val="24"/>
          </w:rPr>
          <w:t xml:space="preserve"> they</w:t>
        </w:r>
      </w:ins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 become</w:t>
      </w:r>
      <w:del w:id="55" w:author="Austin Mueller" w:date="2020-08-09T14:48:00Z">
        <w:r w:rsidRPr="00431B60" w:rsidDel="00401CAC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 subject to alteration </w:t>
      </w:r>
      <w:ins w:id="56" w:author="Austin Mueller" w:date="2020-08-09T14:48:00Z">
        <w:r w:rsidR="00401CAC">
          <w:rPr>
            <w:rFonts w:ascii="Times New Roman" w:eastAsia="Times New Roman" w:hAnsi="Times New Roman" w:cs="Times New Roman"/>
            <w:sz w:val="24"/>
            <w:szCs w:val="24"/>
          </w:rPr>
          <w:t>beyond our awareness</w:t>
        </w:r>
      </w:ins>
      <w:del w:id="57" w:author="Austin Mueller" w:date="2020-08-09T14:48:00Z">
        <w:r w:rsidRPr="00431B60" w:rsidDel="00401CAC">
          <w:rPr>
            <w:rFonts w:ascii="Times New Roman" w:eastAsia="Times New Roman" w:hAnsi="Times New Roman" w:cs="Times New Roman"/>
            <w:sz w:val="24"/>
            <w:szCs w:val="24"/>
          </w:rPr>
          <w:delText>without us ever knowing</w:delText>
        </w:r>
      </w:del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58" w:author="Austin Mueller" w:date="2020-08-09T14:49:00Z">
        <w:r w:rsidRPr="00431B60" w:rsidDel="00401CAC">
          <w:rPr>
            <w:rFonts w:ascii="Times New Roman" w:eastAsia="Times New Roman" w:hAnsi="Times New Roman" w:cs="Times New Roman"/>
            <w:sz w:val="24"/>
            <w:szCs w:val="24"/>
          </w:rPr>
          <w:delText>When we reason about other people, sometimes we do exactly that</w:delText>
        </w:r>
      </w:del>
      <w:ins w:id="59" w:author="Austin Mueller" w:date="2020-08-09T14:51:00Z">
        <w:r w:rsidR="00401CAC">
          <w:rPr>
            <w:rFonts w:ascii="Times New Roman" w:eastAsia="Times New Roman" w:hAnsi="Times New Roman" w:cs="Times New Roman"/>
            <w:sz w:val="24"/>
            <w:szCs w:val="24"/>
          </w:rPr>
          <w:t>Social reas</w:t>
        </w:r>
      </w:ins>
      <w:ins w:id="60" w:author="Austin Mueller" w:date="2020-08-09T14:49:00Z">
        <w:r w:rsidR="00401CAC">
          <w:rPr>
            <w:rFonts w:ascii="Times New Roman" w:eastAsia="Times New Roman" w:hAnsi="Times New Roman" w:cs="Times New Roman"/>
            <w:sz w:val="24"/>
            <w:szCs w:val="24"/>
          </w:rPr>
          <w:t>on</w:t>
        </w:r>
      </w:ins>
      <w:ins w:id="61" w:author="Austin Mueller" w:date="2020-08-09T14:51:00Z">
        <w:r w:rsidR="00401CAC">
          <w:rPr>
            <w:rFonts w:ascii="Times New Roman" w:eastAsia="Times New Roman" w:hAnsi="Times New Roman" w:cs="Times New Roman"/>
            <w:sz w:val="24"/>
            <w:szCs w:val="24"/>
          </w:rPr>
          <w:t xml:space="preserve">ing itself </w:t>
        </w:r>
      </w:ins>
      <w:ins w:id="62" w:author="Austin Mueller" w:date="2020-08-09T14:52:00Z">
        <w:r w:rsidR="00401CAC">
          <w:rPr>
            <w:rFonts w:ascii="Times New Roman" w:eastAsia="Times New Roman" w:hAnsi="Times New Roman" w:cs="Times New Roman"/>
            <w:sz w:val="24"/>
            <w:szCs w:val="24"/>
          </w:rPr>
          <w:t>can also be inflected in the moment</w:t>
        </w:r>
      </w:ins>
      <w:del w:id="63" w:author="Austin Mueller" w:date="2020-08-09T14:50:00Z">
        <w:r w:rsidRPr="00431B60" w:rsidDel="00401CAC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commentRangeStart w:id="64"/>
      <w:r w:rsidRPr="00431B60">
        <w:rPr>
          <w:rFonts w:ascii="Times New Roman" w:eastAsia="Times New Roman" w:hAnsi="Times New Roman" w:cs="Times New Roman"/>
          <w:sz w:val="24"/>
          <w:szCs w:val="24"/>
        </w:rPr>
        <w:t>– we evoke what we know about ourselves, and in the process renders it malleable to social influences</w:t>
      </w:r>
      <w:commentRangeEnd w:id="64"/>
      <w:r w:rsidR="00401CAC">
        <w:rPr>
          <w:rStyle w:val="CommentReference"/>
        </w:rPr>
        <w:commentReference w:id="64"/>
      </w:r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. In several </w:t>
      </w:r>
      <w:del w:id="65" w:author="Austin Mueller" w:date="2020-08-09T14:52:00Z">
        <w:r w:rsidRPr="00431B60" w:rsidDel="00401CAC">
          <w:rPr>
            <w:rFonts w:ascii="Times New Roman" w:eastAsia="Times New Roman" w:hAnsi="Times New Roman" w:cs="Times New Roman"/>
            <w:sz w:val="24"/>
            <w:szCs w:val="24"/>
          </w:rPr>
          <w:delText xml:space="preserve">heavily </w:delText>
        </w:r>
      </w:del>
      <w:ins w:id="66" w:author="Austin Mueller" w:date="2020-08-09T14:52:00Z">
        <w:r w:rsidR="00401CAC" w:rsidRPr="00431B6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431B60">
        <w:rPr>
          <w:rFonts w:ascii="Times New Roman" w:eastAsia="Times New Roman" w:hAnsi="Times New Roman" w:cs="Times New Roman"/>
          <w:sz w:val="24"/>
          <w:szCs w:val="24"/>
        </w:rPr>
        <w:t>collaborative projects, I</w:t>
      </w:r>
      <w:ins w:id="67" w:author="Austin Mueller" w:date="2020-08-09T14:53:00Z">
        <w:r w:rsidR="00401CAC">
          <w:rPr>
            <w:rFonts w:ascii="Times New Roman" w:eastAsia="Times New Roman" w:hAnsi="Times New Roman" w:cs="Times New Roman"/>
            <w:sz w:val="24"/>
            <w:szCs w:val="24"/>
          </w:rPr>
          <w:t>’ve</w:t>
        </w:r>
      </w:ins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 investigate</w:t>
      </w:r>
      <w:ins w:id="68" w:author="Austin Mueller" w:date="2020-08-09T14:53:00Z">
        <w:r w:rsidR="00401CAC">
          <w:rPr>
            <w:rFonts w:ascii="Times New Roman" w:eastAsia="Times New Roman" w:hAnsi="Times New Roman" w:cs="Times New Roman"/>
            <w:sz w:val="24"/>
            <w:szCs w:val="24"/>
          </w:rPr>
          <w:t>d</w:t>
        </w:r>
      </w:ins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 how our self-knowledge might be sculpted </w:t>
      </w:r>
      <w:del w:id="69" w:author="Austin Mueller" w:date="2020-08-09T14:53:00Z">
        <w:r w:rsidRPr="00431B60" w:rsidDel="00401CAC">
          <w:rPr>
            <w:rFonts w:ascii="Times New Roman" w:eastAsia="Times New Roman" w:hAnsi="Times New Roman" w:cs="Times New Roman"/>
            <w:sz w:val="24"/>
            <w:szCs w:val="24"/>
          </w:rPr>
          <w:delText xml:space="preserve">socially </w:delText>
        </w:r>
      </w:del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when we interact with, or even just think about, other people. </w:t>
      </w:r>
      <w:r w:rsidRPr="00431B60">
        <w:rPr>
          <w:rFonts w:ascii="Times New Roman" w:eastAsia="Times New Roman" w:hAnsi="Times New Roman" w:cs="Times New Roman"/>
          <w:sz w:val="24"/>
          <w:szCs w:val="24"/>
        </w:rPr>
        <w:br/>
      </w:r>
      <w:r w:rsidRPr="00431B60">
        <w:rPr>
          <w:rFonts w:ascii="Times New Roman" w:eastAsia="Times New Roman" w:hAnsi="Times New Roman" w:cs="Times New Roman"/>
          <w:sz w:val="24"/>
          <w:szCs w:val="24"/>
        </w:rPr>
        <w:br/>
        <w:t xml:space="preserve">With </w:t>
      </w:r>
      <w:hyperlink r:id="rId7" w:tgtFrame="_blank" w:history="1">
        <w:r w:rsidRPr="00431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Meghan Meyer</w:t>
        </w:r>
      </w:hyperlink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8" w:tgtFrame="_blank" w:history="1">
        <w:r w:rsidRPr="00431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Sasha </w:t>
        </w:r>
        <w:proofErr w:type="spellStart"/>
        <w:r w:rsidRPr="00431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Brietzke</w:t>
        </w:r>
        <w:proofErr w:type="spellEnd"/>
      </w:hyperlink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hyperlink r:id="rId9" w:tgtFrame="_blank" w:history="1">
        <w:r w:rsidRPr="00431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Jordan Rubin-McGregor</w:t>
        </w:r>
      </w:hyperlink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ins w:id="70" w:author="Austin Mueller" w:date="2020-08-09T14:56:00Z">
        <w:r w:rsidR="00401CAC">
          <w:rPr>
            <w:rFonts w:ascii="Times New Roman" w:eastAsia="Times New Roman" w:hAnsi="Times New Roman" w:cs="Times New Roman"/>
            <w:sz w:val="24"/>
            <w:szCs w:val="24"/>
          </w:rPr>
          <w:t>I</w:t>
        </w:r>
      </w:ins>
      <w:del w:id="71" w:author="Austin Mueller" w:date="2020-08-09T14:56:00Z">
        <w:r w:rsidRPr="00431B60" w:rsidDel="00401CAC">
          <w:rPr>
            <w:rFonts w:ascii="Times New Roman" w:eastAsia="Times New Roman" w:hAnsi="Times New Roman" w:cs="Times New Roman"/>
            <w:sz w:val="24"/>
            <w:szCs w:val="24"/>
          </w:rPr>
          <w:delText>we</w:delText>
        </w:r>
      </w:del>
      <w:ins w:id="72" w:author="Austin Mueller" w:date="2020-08-09T14:54:00Z">
        <w:r w:rsidR="00401CAC">
          <w:rPr>
            <w:rFonts w:ascii="Times New Roman" w:eastAsia="Times New Roman" w:hAnsi="Times New Roman" w:cs="Times New Roman"/>
            <w:sz w:val="24"/>
            <w:szCs w:val="24"/>
          </w:rPr>
          <w:t>’ve</w:t>
        </w:r>
      </w:ins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 show</w:t>
      </w:r>
      <w:ins w:id="73" w:author="Austin Mueller" w:date="2020-08-09T14:56:00Z">
        <w:r w:rsidR="00401CAC">
          <w:rPr>
            <w:rFonts w:ascii="Times New Roman" w:eastAsia="Times New Roman" w:hAnsi="Times New Roman" w:cs="Times New Roman"/>
            <w:sz w:val="24"/>
            <w:szCs w:val="24"/>
          </w:rPr>
          <w:t>n</w:t>
        </w:r>
      </w:ins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del w:id="74" w:author="Austin Mueller" w:date="2020-08-09T14:54:00Z">
        <w:r w:rsidRPr="00431B60" w:rsidDel="00401CAC">
          <w:rPr>
            <w:rFonts w:ascii="Times New Roman" w:eastAsia="Times New Roman" w:hAnsi="Times New Roman" w:cs="Times New Roman"/>
            <w:sz w:val="24"/>
            <w:szCs w:val="24"/>
          </w:rPr>
          <w:delText xml:space="preserve">internally </w:delText>
        </w:r>
      </w:del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reasoning about others can change both our episodic and semantic self-knowledge to be more </w:t>
      </w:r>
      <w:commentRangeStart w:id="75"/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similar to </w:t>
      </w:r>
      <w:ins w:id="76" w:author="Austin Mueller" w:date="2020-08-09T14:55:00Z">
        <w:r w:rsidR="00401CAC">
          <w:rPr>
            <w:rFonts w:ascii="Times New Roman" w:eastAsia="Times New Roman" w:hAnsi="Times New Roman" w:cs="Times New Roman"/>
            <w:sz w:val="24"/>
            <w:szCs w:val="24"/>
          </w:rPr>
          <w:t xml:space="preserve">those of </w:t>
        </w:r>
      </w:ins>
      <w:r w:rsidRPr="00431B60">
        <w:rPr>
          <w:rFonts w:ascii="Times New Roman" w:eastAsia="Times New Roman" w:hAnsi="Times New Roman" w:cs="Times New Roman"/>
          <w:sz w:val="24"/>
          <w:szCs w:val="24"/>
        </w:rPr>
        <w:t>the target</w:t>
      </w:r>
      <w:commentRangeEnd w:id="75"/>
      <w:r w:rsidR="00401CAC">
        <w:rPr>
          <w:rStyle w:val="CommentReference"/>
        </w:rPr>
        <w:commentReference w:id="75"/>
      </w:r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. These changes can be extensive and </w:t>
      </w:r>
      <w:del w:id="77" w:author="Austin Mueller" w:date="2020-08-09T14:55:00Z">
        <w:r w:rsidRPr="00431B60" w:rsidDel="00401CAC">
          <w:rPr>
            <w:rFonts w:ascii="Times New Roman" w:eastAsia="Times New Roman" w:hAnsi="Times New Roman" w:cs="Times New Roman"/>
            <w:sz w:val="24"/>
            <w:szCs w:val="24"/>
          </w:rPr>
          <w:delText>temporally sustained</w:delText>
        </w:r>
      </w:del>
      <w:ins w:id="78" w:author="Austin Mueller" w:date="2020-08-09T14:55:00Z">
        <w:r w:rsidR="00401CAC">
          <w:rPr>
            <w:rFonts w:ascii="Times New Roman" w:eastAsia="Times New Roman" w:hAnsi="Times New Roman" w:cs="Times New Roman"/>
            <w:sz w:val="24"/>
            <w:szCs w:val="24"/>
          </w:rPr>
          <w:t>durable/long-lasting</w:t>
        </w:r>
      </w:ins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. Using fMRI and multivariate analyses, </w:t>
      </w:r>
      <w:del w:id="79" w:author="Austin Mueller" w:date="2020-08-09T14:56:00Z">
        <w:r w:rsidRPr="00431B60" w:rsidDel="00401CAC">
          <w:rPr>
            <w:rFonts w:ascii="Times New Roman" w:eastAsia="Times New Roman" w:hAnsi="Times New Roman" w:cs="Times New Roman"/>
            <w:sz w:val="24"/>
            <w:szCs w:val="24"/>
          </w:rPr>
          <w:delText xml:space="preserve">we </w:delText>
        </w:r>
      </w:del>
      <w:ins w:id="80" w:author="Austin Mueller" w:date="2020-08-09T14:56:00Z">
        <w:r w:rsidR="00401CAC">
          <w:rPr>
            <w:rFonts w:ascii="Times New Roman" w:eastAsia="Times New Roman" w:hAnsi="Times New Roman" w:cs="Times New Roman"/>
            <w:sz w:val="24"/>
            <w:szCs w:val="24"/>
          </w:rPr>
          <w:t>I</w:t>
        </w:r>
        <w:r w:rsidR="00401CAC" w:rsidRPr="00431B6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431B60">
        <w:rPr>
          <w:rFonts w:ascii="Times New Roman" w:eastAsia="Times New Roman" w:hAnsi="Times New Roman" w:cs="Times New Roman"/>
          <w:sz w:val="24"/>
          <w:szCs w:val="24"/>
        </w:rPr>
        <w:t>investigate</w:t>
      </w:r>
      <w:ins w:id="81" w:author="Austin Mueller" w:date="2020-08-09T14:56:00Z">
        <w:r w:rsidR="00401CAC">
          <w:rPr>
            <w:rFonts w:ascii="Times New Roman" w:eastAsia="Times New Roman" w:hAnsi="Times New Roman" w:cs="Times New Roman"/>
            <w:sz w:val="24"/>
            <w:szCs w:val="24"/>
          </w:rPr>
          <w:t>d</w:t>
        </w:r>
      </w:ins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 the neural underpinning of this phenomenon. </w:t>
      </w:r>
      <w:r w:rsidRPr="00431B60">
        <w:rPr>
          <w:rFonts w:ascii="Times New Roman" w:eastAsia="Times New Roman" w:hAnsi="Times New Roman" w:cs="Times New Roman"/>
          <w:sz w:val="24"/>
          <w:szCs w:val="24"/>
        </w:rPr>
        <w:br/>
      </w:r>
      <w:r w:rsidRPr="00431B60">
        <w:rPr>
          <w:rFonts w:ascii="Times New Roman" w:eastAsia="Times New Roman" w:hAnsi="Times New Roman" w:cs="Times New Roman"/>
          <w:sz w:val="24"/>
          <w:szCs w:val="24"/>
        </w:rPr>
        <w:br/>
        <w:t xml:space="preserve">With </w:t>
      </w:r>
      <w:hyperlink r:id="rId10" w:history="1">
        <w:r w:rsidRPr="00431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Madalina </w:t>
        </w:r>
        <w:proofErr w:type="spellStart"/>
        <w:r w:rsidRPr="00431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Vlasceanu</w:t>
        </w:r>
        <w:proofErr w:type="spellEnd"/>
      </w:hyperlink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11" w:history="1">
        <w:r w:rsidRPr="00431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Elizabeth McDevitt</w:t>
        </w:r>
      </w:hyperlink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82" w:author="Austin Mueller" w:date="2020-08-09T14:57:00Z">
        <w:r w:rsidRPr="00431B60" w:rsidDel="00401CAC">
          <w:rPr>
            <w:rFonts w:ascii="Times New Roman" w:eastAsia="Times New Roman" w:hAnsi="Times New Roman" w:cs="Times New Roman"/>
            <w:sz w:val="24"/>
            <w:szCs w:val="24"/>
          </w:rPr>
          <w:delText xml:space="preserve">we </w:delText>
        </w:r>
      </w:del>
      <w:ins w:id="83" w:author="Austin Mueller" w:date="2020-08-09T14:57:00Z">
        <w:r w:rsidR="00401CAC">
          <w:rPr>
            <w:rFonts w:ascii="Times New Roman" w:eastAsia="Times New Roman" w:hAnsi="Times New Roman" w:cs="Times New Roman"/>
            <w:sz w:val="24"/>
            <w:szCs w:val="24"/>
          </w:rPr>
          <w:t>I</w:t>
        </w:r>
        <w:r w:rsidR="00401CAC" w:rsidRPr="00431B6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431B60">
        <w:rPr>
          <w:rFonts w:ascii="Times New Roman" w:eastAsia="Times New Roman" w:hAnsi="Times New Roman" w:cs="Times New Roman"/>
          <w:sz w:val="24"/>
          <w:szCs w:val="24"/>
        </w:rPr>
        <w:t>examine</w:t>
      </w:r>
      <w:ins w:id="84" w:author="Austin Mueller" w:date="2020-08-09T14:57:00Z">
        <w:r w:rsidR="00401CAC">
          <w:rPr>
            <w:rFonts w:ascii="Times New Roman" w:eastAsia="Times New Roman" w:hAnsi="Times New Roman" w:cs="Times New Roman"/>
            <w:sz w:val="24"/>
            <w:szCs w:val="24"/>
          </w:rPr>
          <w:t>d</w:t>
        </w:r>
      </w:ins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 how </w:t>
      </w:r>
      <w:del w:id="85" w:author="Austin Mueller" w:date="2020-08-09T14:57:00Z">
        <w:r w:rsidRPr="00431B60" w:rsidDel="00401CAC">
          <w:rPr>
            <w:rFonts w:ascii="Times New Roman" w:eastAsia="Times New Roman" w:hAnsi="Times New Roman" w:cs="Times New Roman"/>
            <w:sz w:val="24"/>
            <w:szCs w:val="24"/>
          </w:rPr>
          <w:delText xml:space="preserve">our </w:delText>
        </w:r>
      </w:del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memory might be shaped by </w:t>
      </w:r>
      <w:del w:id="86" w:author="Austin Mueller" w:date="2020-08-09T14:57:00Z">
        <w:r w:rsidRPr="00431B60" w:rsidDel="00401CAC">
          <w:rPr>
            <w:rFonts w:ascii="Times New Roman" w:eastAsia="Times New Roman" w:hAnsi="Times New Roman" w:cs="Times New Roman"/>
            <w:sz w:val="24"/>
            <w:szCs w:val="24"/>
          </w:rPr>
          <w:delText xml:space="preserve">the </w:delText>
        </w:r>
      </w:del>
      <w:r w:rsidRPr="00431B60">
        <w:rPr>
          <w:rFonts w:ascii="Times New Roman" w:eastAsia="Times New Roman" w:hAnsi="Times New Roman" w:cs="Times New Roman"/>
          <w:sz w:val="24"/>
          <w:szCs w:val="24"/>
        </w:rPr>
        <w:t>conversation</w:t>
      </w:r>
      <w:del w:id="87" w:author="Austin Mueller" w:date="2020-08-09T14:57:00Z">
        <w:r w:rsidRPr="00431B60" w:rsidDel="00401CAC">
          <w:rPr>
            <w:rFonts w:ascii="Times New Roman" w:eastAsia="Times New Roman" w:hAnsi="Times New Roman" w:cs="Times New Roman"/>
            <w:sz w:val="24"/>
            <w:szCs w:val="24"/>
          </w:rPr>
          <w:delText>s we have</w:delText>
        </w:r>
      </w:del>
      <w:r w:rsidRPr="00431B60">
        <w:rPr>
          <w:rFonts w:ascii="Times New Roman" w:eastAsia="Times New Roman" w:hAnsi="Times New Roman" w:cs="Times New Roman"/>
          <w:sz w:val="24"/>
          <w:szCs w:val="24"/>
        </w:rPr>
        <w:t>. When we converse, we</w:t>
      </w:r>
      <w:ins w:id="88" w:author="Austin Mueller" w:date="2020-08-09T14:57:00Z">
        <w:r w:rsidR="00640923">
          <w:rPr>
            <w:rFonts w:ascii="Times New Roman" w:eastAsia="Times New Roman" w:hAnsi="Times New Roman" w:cs="Times New Roman"/>
            <w:sz w:val="24"/>
            <w:szCs w:val="24"/>
          </w:rPr>
          <w:t xml:space="preserve"> base our</w:t>
        </w:r>
      </w:ins>
      <w:ins w:id="89" w:author="Austin Mueller" w:date="2020-08-09T14:58:00Z">
        <w:r w:rsidR="00640923">
          <w:rPr>
            <w:rFonts w:ascii="Times New Roman" w:eastAsia="Times New Roman" w:hAnsi="Times New Roman" w:cs="Times New Roman"/>
            <w:sz w:val="24"/>
            <w:szCs w:val="24"/>
          </w:rPr>
          <w:t xml:space="preserve"> anticipations</w:t>
        </w:r>
      </w:ins>
      <w:del w:id="90" w:author="Austin Mueller" w:date="2020-08-09T14:58:00Z">
        <w:r w:rsidRPr="00431B60" w:rsidDel="00640923">
          <w:rPr>
            <w:rFonts w:ascii="Times New Roman" w:eastAsia="Times New Roman" w:hAnsi="Times New Roman" w:cs="Times New Roman"/>
            <w:sz w:val="24"/>
            <w:szCs w:val="24"/>
          </w:rPr>
          <w:delText xml:space="preserve"> anticipate</w:delText>
        </w:r>
      </w:del>
      <w:ins w:id="91" w:author="Austin Mueller" w:date="2020-08-09T14:58:00Z">
        <w:r w:rsidR="00640923">
          <w:rPr>
            <w:rFonts w:ascii="Times New Roman" w:eastAsia="Times New Roman" w:hAnsi="Times New Roman" w:cs="Times New Roman"/>
            <w:sz w:val="24"/>
            <w:szCs w:val="24"/>
          </w:rPr>
          <w:t xml:space="preserve"> of</w:t>
        </w:r>
      </w:ins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 our partner’s utterances </w:t>
      </w:r>
      <w:del w:id="92" w:author="Austin Mueller" w:date="2020-08-09T14:58:00Z">
        <w:r w:rsidRPr="00431B60" w:rsidDel="00640923">
          <w:rPr>
            <w:rFonts w:ascii="Times New Roman" w:eastAsia="Times New Roman" w:hAnsi="Times New Roman" w:cs="Times New Roman"/>
            <w:sz w:val="24"/>
            <w:szCs w:val="24"/>
          </w:rPr>
          <w:delText xml:space="preserve">based </w:delText>
        </w:r>
      </w:del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on our own experiences. </w:t>
      </w:r>
      <w:del w:id="93" w:author="Austin Mueller" w:date="2020-08-09T14:58:00Z">
        <w:r w:rsidRPr="00431B60" w:rsidDel="00640923">
          <w:rPr>
            <w:rFonts w:ascii="Times New Roman" w:eastAsia="Times New Roman" w:hAnsi="Times New Roman" w:cs="Times New Roman"/>
            <w:sz w:val="24"/>
            <w:szCs w:val="24"/>
          </w:rPr>
          <w:delText>Yet w</w:delText>
        </w:r>
      </w:del>
      <w:ins w:id="94" w:author="Austin Mueller" w:date="2020-08-09T14:58:00Z">
        <w:r w:rsidR="00640923">
          <w:rPr>
            <w:rFonts w:ascii="Times New Roman" w:eastAsia="Times New Roman" w:hAnsi="Times New Roman" w:cs="Times New Roman"/>
            <w:sz w:val="24"/>
            <w:szCs w:val="24"/>
          </w:rPr>
          <w:t>W</w:t>
        </w:r>
      </w:ins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hen our partner violates our expectations, it </w:t>
      </w:r>
      <w:del w:id="95" w:author="Austin Mueller" w:date="2020-08-09T14:59:00Z">
        <w:r w:rsidRPr="00431B60" w:rsidDel="00640923">
          <w:rPr>
            <w:rFonts w:ascii="Times New Roman" w:eastAsia="Times New Roman" w:hAnsi="Times New Roman" w:cs="Times New Roman"/>
            <w:sz w:val="24"/>
            <w:szCs w:val="24"/>
          </w:rPr>
          <w:delText xml:space="preserve">could </w:delText>
        </w:r>
      </w:del>
      <w:ins w:id="96" w:author="Austin Mueller" w:date="2020-08-09T14:59:00Z">
        <w:r w:rsidR="00640923">
          <w:rPr>
            <w:rFonts w:ascii="Times New Roman" w:eastAsia="Times New Roman" w:hAnsi="Times New Roman" w:cs="Times New Roman"/>
            <w:sz w:val="24"/>
            <w:szCs w:val="24"/>
          </w:rPr>
          <w:t xml:space="preserve">can </w:t>
        </w:r>
        <w:proofErr w:type="gramStart"/>
        <w:r w:rsidR="00640923">
          <w:rPr>
            <w:rFonts w:ascii="Times New Roman" w:eastAsia="Times New Roman" w:hAnsi="Times New Roman" w:cs="Times New Roman"/>
            <w:sz w:val="24"/>
            <w:szCs w:val="24"/>
          </w:rPr>
          <w:t>actually weaken</w:t>
        </w:r>
      </w:ins>
      <w:proofErr w:type="gramEnd"/>
      <w:del w:id="97" w:author="Austin Mueller" w:date="2020-08-09T14:59:00Z">
        <w:r w:rsidRPr="00431B60" w:rsidDel="00640923">
          <w:rPr>
            <w:rFonts w:ascii="Times New Roman" w:eastAsia="Times New Roman" w:hAnsi="Times New Roman" w:cs="Times New Roman"/>
            <w:sz w:val="24"/>
            <w:szCs w:val="24"/>
          </w:rPr>
          <w:delText>lead to</w:delText>
        </w:r>
      </w:del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 our </w:t>
      </w:r>
      <w:del w:id="98" w:author="Austin Mueller" w:date="2020-08-09T14:59:00Z">
        <w:r w:rsidRPr="00431B60" w:rsidDel="00640923">
          <w:rPr>
            <w:rFonts w:ascii="Times New Roman" w:eastAsia="Times New Roman" w:hAnsi="Times New Roman" w:cs="Times New Roman"/>
            <w:sz w:val="24"/>
            <w:szCs w:val="24"/>
          </w:rPr>
          <w:delText xml:space="preserve">own </w:delText>
        </w:r>
      </w:del>
      <w:ins w:id="99" w:author="Austin Mueller" w:date="2020-08-09T14:59:00Z">
        <w:r w:rsidR="00640923">
          <w:rPr>
            <w:rFonts w:ascii="Times New Roman" w:eastAsia="Times New Roman" w:hAnsi="Times New Roman" w:cs="Times New Roman"/>
            <w:sz w:val="24"/>
            <w:szCs w:val="24"/>
          </w:rPr>
          <w:t>pre-existing</w:t>
        </w:r>
        <w:r w:rsidR="00640923" w:rsidRPr="00431B6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431B60">
        <w:rPr>
          <w:rFonts w:ascii="Times New Roman" w:eastAsia="Times New Roman" w:hAnsi="Times New Roman" w:cs="Times New Roman"/>
          <w:sz w:val="24"/>
          <w:szCs w:val="24"/>
        </w:rPr>
        <w:t>memories</w:t>
      </w:r>
      <w:del w:id="100" w:author="Austin Mueller" w:date="2020-08-09T14:59:00Z">
        <w:r w:rsidRPr="00431B60" w:rsidDel="00640923">
          <w:rPr>
            <w:rFonts w:ascii="Times New Roman" w:eastAsia="Times New Roman" w:hAnsi="Times New Roman" w:cs="Times New Roman"/>
            <w:sz w:val="24"/>
            <w:szCs w:val="24"/>
          </w:rPr>
          <w:delText xml:space="preserve"> being weakened</w:delText>
        </w:r>
      </w:del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. Using fMRI, </w:t>
      </w:r>
      <w:del w:id="101" w:author="Austin Mueller" w:date="2020-08-09T14:59:00Z">
        <w:r w:rsidRPr="00431B60" w:rsidDel="00640923">
          <w:rPr>
            <w:rFonts w:ascii="Times New Roman" w:eastAsia="Times New Roman" w:hAnsi="Times New Roman" w:cs="Times New Roman"/>
            <w:sz w:val="24"/>
            <w:szCs w:val="24"/>
          </w:rPr>
          <w:delText xml:space="preserve">we </w:delText>
        </w:r>
      </w:del>
      <w:ins w:id="102" w:author="Austin Mueller" w:date="2020-08-09T14:59:00Z">
        <w:r w:rsidR="00640923">
          <w:rPr>
            <w:rFonts w:ascii="Times New Roman" w:eastAsia="Times New Roman" w:hAnsi="Times New Roman" w:cs="Times New Roman"/>
            <w:sz w:val="24"/>
            <w:szCs w:val="24"/>
          </w:rPr>
          <w:t>I</w:t>
        </w:r>
        <w:r w:rsidR="00640923" w:rsidRPr="00431B6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431B60">
        <w:rPr>
          <w:rFonts w:ascii="Times New Roman" w:eastAsia="Times New Roman" w:hAnsi="Times New Roman" w:cs="Times New Roman"/>
          <w:sz w:val="24"/>
          <w:szCs w:val="24"/>
        </w:rPr>
        <w:t>explore</w:t>
      </w:r>
      <w:ins w:id="103" w:author="Austin Mueller" w:date="2020-08-09T14:59:00Z">
        <w:r w:rsidR="00640923">
          <w:rPr>
            <w:rFonts w:ascii="Times New Roman" w:eastAsia="Times New Roman" w:hAnsi="Times New Roman" w:cs="Times New Roman"/>
            <w:sz w:val="24"/>
            <w:szCs w:val="24"/>
          </w:rPr>
          <w:t>d</w:t>
        </w:r>
      </w:ins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 the complex </w:t>
      </w:r>
      <w:del w:id="104" w:author="Austin Mueller" w:date="2020-08-09T14:59:00Z">
        <w:r w:rsidRPr="00431B60" w:rsidDel="00640923">
          <w:rPr>
            <w:rFonts w:ascii="Times New Roman" w:eastAsia="Times New Roman" w:hAnsi="Times New Roman" w:cs="Times New Roman"/>
            <w:sz w:val="24"/>
            <w:szCs w:val="24"/>
          </w:rPr>
          <w:delText xml:space="preserve">interactions </w:delText>
        </w:r>
      </w:del>
      <w:ins w:id="105" w:author="Austin Mueller" w:date="2020-08-09T14:59:00Z">
        <w:r w:rsidR="00640923">
          <w:rPr>
            <w:rFonts w:ascii="Times New Roman" w:eastAsia="Times New Roman" w:hAnsi="Times New Roman" w:cs="Times New Roman"/>
            <w:sz w:val="24"/>
            <w:szCs w:val="24"/>
          </w:rPr>
          <w:t>interface</w:t>
        </w:r>
        <w:r w:rsidR="00640923" w:rsidRPr="00431B6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06" w:author="Austin Mueller" w:date="2020-08-09T14:59:00Z">
        <w:r w:rsidRPr="00431B60" w:rsidDel="00640923">
          <w:rPr>
            <w:rFonts w:ascii="Times New Roman" w:eastAsia="Times New Roman" w:hAnsi="Times New Roman" w:cs="Times New Roman"/>
            <w:sz w:val="24"/>
            <w:szCs w:val="24"/>
          </w:rPr>
          <w:delText xml:space="preserve">among </w:delText>
        </w:r>
      </w:del>
      <w:ins w:id="107" w:author="Austin Mueller" w:date="2020-08-09T14:59:00Z">
        <w:r w:rsidR="00640923">
          <w:rPr>
            <w:rFonts w:ascii="Times New Roman" w:eastAsia="Times New Roman" w:hAnsi="Times New Roman" w:cs="Times New Roman"/>
            <w:sz w:val="24"/>
            <w:szCs w:val="24"/>
          </w:rPr>
          <w:t>between</w:t>
        </w:r>
        <w:r w:rsidR="00640923" w:rsidRPr="00431B6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431B60">
        <w:rPr>
          <w:rFonts w:ascii="Times New Roman" w:eastAsia="Times New Roman" w:hAnsi="Times New Roman" w:cs="Times New Roman"/>
          <w:sz w:val="24"/>
          <w:szCs w:val="24"/>
        </w:rPr>
        <w:t xml:space="preserve">memory reinstatement, prediction error, and partner characteristics </w:t>
      </w:r>
      <w:del w:id="108" w:author="Austin Mueller" w:date="2020-08-09T14:59:00Z">
        <w:r w:rsidRPr="00431B60" w:rsidDel="00640923">
          <w:rPr>
            <w:rFonts w:ascii="Times New Roman" w:eastAsia="Times New Roman" w:hAnsi="Times New Roman" w:cs="Times New Roman"/>
            <w:sz w:val="24"/>
            <w:szCs w:val="24"/>
          </w:rPr>
          <w:delText xml:space="preserve">to </w:delText>
        </w:r>
      </w:del>
      <w:ins w:id="109" w:author="Austin Mueller" w:date="2020-08-09T14:59:00Z">
        <w:r w:rsidR="00640923">
          <w:rPr>
            <w:rFonts w:ascii="Times New Roman" w:eastAsia="Times New Roman" w:hAnsi="Times New Roman" w:cs="Times New Roman"/>
            <w:sz w:val="24"/>
            <w:szCs w:val="24"/>
          </w:rPr>
          <w:t>which</w:t>
        </w:r>
        <w:r w:rsidR="00640923" w:rsidRPr="00431B6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431B60">
        <w:rPr>
          <w:rFonts w:ascii="Times New Roman" w:eastAsia="Times New Roman" w:hAnsi="Times New Roman" w:cs="Times New Roman"/>
          <w:sz w:val="24"/>
          <w:szCs w:val="24"/>
        </w:rPr>
        <w:t>shape our memory through social interactions.</w:t>
      </w:r>
    </w:p>
    <w:p w14:paraId="618AC232" w14:textId="77777777" w:rsidR="00431B60" w:rsidRDefault="00431B60"/>
    <w:sectPr w:rsidR="00431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Austin Mueller" w:date="2020-08-09T14:29:00Z" w:initials="AM">
    <w:p w14:paraId="4BB1011C" w14:textId="607BBCD7" w:rsidR="00A13293" w:rsidRDefault="00A13293">
      <w:pPr>
        <w:pStyle w:val="CommentText"/>
      </w:pPr>
      <w:r>
        <w:rPr>
          <w:rStyle w:val="CommentReference"/>
        </w:rPr>
        <w:annotationRef/>
      </w:r>
      <w:r>
        <w:t>What kind of demands?</w:t>
      </w:r>
    </w:p>
  </w:comment>
  <w:comment w:id="4" w:author="Austin Mueller" w:date="2020-08-09T14:29:00Z" w:initials="AM">
    <w:p w14:paraId="680453B2" w14:textId="77777777" w:rsidR="00A13293" w:rsidRDefault="00A13293">
      <w:pPr>
        <w:pStyle w:val="CommentText"/>
      </w:pPr>
      <w:r>
        <w:rPr>
          <w:rStyle w:val="CommentReference"/>
        </w:rPr>
        <w:annotationRef/>
      </w:r>
      <w:r>
        <w:t>For whom?</w:t>
      </w:r>
    </w:p>
    <w:p w14:paraId="20CC96DF" w14:textId="77777777" w:rsidR="00A13293" w:rsidRDefault="00A13293">
      <w:pPr>
        <w:pStyle w:val="CommentText"/>
      </w:pPr>
    </w:p>
    <w:p w14:paraId="0608655E" w14:textId="0493E160" w:rsidR="00A13293" w:rsidRDefault="00A13293">
      <w:pPr>
        <w:pStyle w:val="CommentText"/>
      </w:pPr>
      <w:r>
        <w:t>Navigating social situations requires more than simply passive reactions to…</w:t>
      </w:r>
    </w:p>
  </w:comment>
  <w:comment w:id="5" w:author="Austin Mueller" w:date="2020-08-09T14:29:00Z" w:initials="AM">
    <w:p w14:paraId="4174710A" w14:textId="6DF9813E" w:rsidR="00A13293" w:rsidRDefault="00A13293">
      <w:pPr>
        <w:pStyle w:val="CommentText"/>
      </w:pPr>
      <w:r>
        <w:rPr>
          <w:rStyle w:val="CommentReference"/>
        </w:rPr>
        <w:annotationRef/>
      </w:r>
      <w:r>
        <w:t xml:space="preserve">This is funny because I know </w:t>
      </w:r>
      <w:proofErr w:type="gramStart"/>
      <w:r>
        <w:t>you</w:t>
      </w:r>
      <w:proofErr w:type="gramEnd"/>
      <w:r>
        <w:t xml:space="preserve"> but you should cut it for a public profile.</w:t>
      </w:r>
    </w:p>
  </w:comment>
  <w:comment w:id="7" w:author="Austin Mueller" w:date="2020-08-09T14:29:00Z" w:initials="AM">
    <w:p w14:paraId="17E00C14" w14:textId="6294BC3C" w:rsidR="00A13293" w:rsidRDefault="00A13293">
      <w:pPr>
        <w:pStyle w:val="CommentText"/>
      </w:pPr>
      <w:r>
        <w:rPr>
          <w:rStyle w:val="CommentReference"/>
        </w:rPr>
        <w:annotationRef/>
      </w:r>
      <w:r>
        <w:t>Be more specific.</w:t>
      </w:r>
    </w:p>
  </w:comment>
  <w:comment w:id="9" w:author="Austin Mueller" w:date="2020-08-09T14:30:00Z" w:initials="AM">
    <w:p w14:paraId="2975372F" w14:textId="4164D1D1" w:rsidR="00A13293" w:rsidRDefault="00A13293">
      <w:pPr>
        <w:pStyle w:val="CommentText"/>
      </w:pPr>
      <w:r>
        <w:rPr>
          <w:rStyle w:val="CommentReference"/>
        </w:rPr>
        <w:annotationRef/>
      </w:r>
      <w:r>
        <w:t>Redundant because of ‘anticipate.’ Perhaps say why we need to anticipate others? To keep groups coherent and fluently functional?</w:t>
      </w:r>
    </w:p>
  </w:comment>
  <w:comment w:id="10" w:author="Austin Mueller" w:date="2020-08-09T14:31:00Z" w:initials="AM">
    <w:p w14:paraId="53D2134B" w14:textId="65A75102" w:rsidR="00A13293" w:rsidRDefault="00A13293">
      <w:pPr>
        <w:pStyle w:val="CommentText"/>
      </w:pPr>
      <w:r>
        <w:rPr>
          <w:rStyle w:val="CommentReference"/>
        </w:rPr>
        <w:annotationRef/>
      </w:r>
      <w:r>
        <w:t xml:space="preserve">Use a synonym for anticipate instead. ‘To </w:t>
      </w:r>
      <w:proofErr w:type="spellStart"/>
      <w:r>
        <w:t>xxxx</w:t>
      </w:r>
      <w:proofErr w:type="spellEnd"/>
      <w:r>
        <w:t>’</w:t>
      </w:r>
    </w:p>
  </w:comment>
  <w:comment w:id="13" w:author="Austin Mueller" w:date="2020-08-09T14:32:00Z" w:initials="AM">
    <w:p w14:paraId="1899A8A0" w14:textId="6AC4063A" w:rsidR="00A13293" w:rsidRDefault="00A13293">
      <w:pPr>
        <w:pStyle w:val="CommentText"/>
      </w:pPr>
      <w:r>
        <w:rPr>
          <w:rStyle w:val="CommentReference"/>
        </w:rPr>
        <w:annotationRef/>
      </w:r>
      <w:r>
        <w:t>Conversational…?</w:t>
      </w:r>
    </w:p>
  </w:comment>
  <w:comment w:id="14" w:author="Austin Mueller" w:date="2020-08-09T14:32:00Z" w:initials="AM">
    <w:p w14:paraId="7D2FCE1C" w14:textId="578A8688" w:rsidR="00A13293" w:rsidRDefault="00A13293">
      <w:pPr>
        <w:pStyle w:val="CommentText"/>
      </w:pPr>
      <w:r>
        <w:rPr>
          <w:rStyle w:val="CommentReference"/>
        </w:rPr>
        <w:annotationRef/>
      </w:r>
      <w:r>
        <w:t>Use a different verb that reacts more directly to the problem. My research is concerned with these patterns, my research seeks to measure the boundaries of this phenomenon, etc.</w:t>
      </w:r>
    </w:p>
  </w:comment>
  <w:comment w:id="42" w:author="Austin Mueller" w:date="2020-08-09T14:43:00Z" w:initials="AM">
    <w:p w14:paraId="576FD060" w14:textId="25A8E9EA" w:rsidR="00A13293" w:rsidRDefault="00A13293">
      <w:pPr>
        <w:pStyle w:val="CommentText"/>
      </w:pPr>
      <w:r>
        <w:rPr>
          <w:rStyle w:val="CommentReference"/>
        </w:rPr>
        <w:annotationRef/>
      </w:r>
      <w:r>
        <w:t>Is there a layman’s way to express this?</w:t>
      </w:r>
    </w:p>
  </w:comment>
  <w:comment w:id="45" w:author="Austin Mueller" w:date="2020-08-09T14:44:00Z" w:initials="AM">
    <w:p w14:paraId="352D5812" w14:textId="71C9E47B" w:rsidR="00A13293" w:rsidRDefault="00A13293">
      <w:pPr>
        <w:pStyle w:val="CommentText"/>
      </w:pPr>
      <w:r>
        <w:rPr>
          <w:rStyle w:val="CommentReference"/>
        </w:rPr>
        <w:annotationRef/>
      </w:r>
      <w:r>
        <w:t>Likewise.</w:t>
      </w:r>
    </w:p>
  </w:comment>
  <w:comment w:id="64" w:author="Austin Mueller" w:date="2020-08-09T14:52:00Z" w:initials="AM">
    <w:p w14:paraId="7C925454" w14:textId="1DD0CC7A" w:rsidR="00401CAC" w:rsidRDefault="00401CAC">
      <w:pPr>
        <w:pStyle w:val="CommentText"/>
      </w:pPr>
      <w:r>
        <w:rPr>
          <w:rStyle w:val="CommentReference"/>
        </w:rPr>
        <w:annotationRef/>
      </w:r>
      <w:r>
        <w:t>Not sure what you mean with this phrase.</w:t>
      </w:r>
    </w:p>
  </w:comment>
  <w:comment w:id="75" w:author="Austin Mueller" w:date="2020-08-09T14:54:00Z" w:initials="AM">
    <w:p w14:paraId="39199A04" w14:textId="0A6C1749" w:rsidR="00401CAC" w:rsidRDefault="00401CAC">
      <w:pPr>
        <w:pStyle w:val="CommentText"/>
      </w:pPr>
      <w:r>
        <w:rPr>
          <w:rStyle w:val="CommentReference"/>
        </w:rPr>
        <w:annotationRef/>
      </w:r>
      <w:r>
        <w:t xml:space="preserve">You’re comparing episodic and semantic self-knowledge, and you can’t compare it to the target. It’s apples and oranges. You </w:t>
      </w:r>
      <w:proofErr w:type="gramStart"/>
      <w:r>
        <w:t>have to</w:t>
      </w:r>
      <w:proofErr w:type="gramEnd"/>
      <w:r>
        <w:t xml:space="preserve"> match the objects being compared.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BB1011C" w15:done="0"/>
  <w15:commentEx w15:paraId="0608655E" w15:done="0"/>
  <w15:commentEx w15:paraId="4174710A" w15:done="0"/>
  <w15:commentEx w15:paraId="17E00C14" w15:done="0"/>
  <w15:commentEx w15:paraId="2975372F" w15:done="0"/>
  <w15:commentEx w15:paraId="53D2134B" w15:done="0"/>
  <w15:commentEx w15:paraId="1899A8A0" w15:done="0"/>
  <w15:commentEx w15:paraId="7D2FCE1C" w15:done="0"/>
  <w15:commentEx w15:paraId="576FD060" w15:done="0"/>
  <w15:commentEx w15:paraId="352D5812" w15:done="0"/>
  <w15:commentEx w15:paraId="7C925454" w15:done="0"/>
  <w15:commentEx w15:paraId="39199A0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B1011C" w16cid:durableId="22DA86B3"/>
  <w16cid:commentId w16cid:paraId="0608655E" w16cid:durableId="22DA86C0"/>
  <w16cid:commentId w16cid:paraId="4174710A" w16cid:durableId="22DA86CC"/>
  <w16cid:commentId w16cid:paraId="17E00C14" w16cid:durableId="22DA86E2"/>
  <w16cid:commentId w16cid:paraId="2975372F" w16cid:durableId="22DA86F7"/>
  <w16cid:commentId w16cid:paraId="53D2134B" w16cid:durableId="22DA8737"/>
  <w16cid:commentId w16cid:paraId="1899A8A0" w16cid:durableId="22DA8762"/>
  <w16cid:commentId w16cid:paraId="7D2FCE1C" w16cid:durableId="22DA8772"/>
  <w16cid:commentId w16cid:paraId="576FD060" w16cid:durableId="22DA8A0A"/>
  <w16cid:commentId w16cid:paraId="352D5812" w16cid:durableId="22DA8A6B"/>
  <w16cid:commentId w16cid:paraId="7C925454" w16cid:durableId="22DA8C30"/>
  <w16cid:commentId w16cid:paraId="39199A04" w16cid:durableId="22DA8CB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ustin Mueller">
    <w15:presenceInfo w15:providerId="Windows Live" w15:userId="18fc9b795942a8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60"/>
    <w:rsid w:val="00401CAC"/>
    <w:rsid w:val="00431B60"/>
    <w:rsid w:val="00640923"/>
    <w:rsid w:val="00A1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A76F8"/>
  <w15:chartTrackingRefBased/>
  <w15:docId w15:val="{AC311995-F205-46A0-9B59-88A187509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31B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31B6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1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1B6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32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32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32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32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29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2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2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5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sha-brietzke-50600464/" TargetMode="Externa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hyperlink" Target="https://pbs.dartmouth.edu/people/meghan-l-mey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hyperlink" Target="https://scholar.google.com/citations?user=WjEyDoIAAAAJ&amp;hl=en" TargetMode="External"/><Relationship Id="rId5" Type="http://schemas.microsoft.com/office/2011/relationships/commentsExtended" Target="commentsExtended.xml"/><Relationship Id="rId10" Type="http://schemas.openxmlformats.org/officeDocument/2006/relationships/hyperlink" Target="https://scholar.princeton.edu/madalinavlasceanu/home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www.linkedin.com/in/jordan-rubin-mcgregor-31614bb9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Mueller</dc:creator>
  <cp:keywords/>
  <dc:description/>
  <cp:lastModifiedBy>Austin Mueller</cp:lastModifiedBy>
  <cp:revision>2</cp:revision>
  <dcterms:created xsi:type="dcterms:W3CDTF">2020-08-09T18:27:00Z</dcterms:created>
  <dcterms:modified xsi:type="dcterms:W3CDTF">2020-08-09T19:00:00Z</dcterms:modified>
</cp:coreProperties>
</file>